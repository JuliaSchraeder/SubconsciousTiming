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AA13D" w14:textId="60BF578C" w:rsidR="00E63276" w:rsidRPr="00994B09" w:rsidRDefault="00994B09" w:rsidP="00E63276">
      <w:pPr>
        <w:pStyle w:val="Beschriftung"/>
        <w:keepNext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Tab</w:t>
      </w:r>
      <w:r w:rsidR="00C90230">
        <w:rPr>
          <w:color w:val="000000" w:themeColor="text1"/>
          <w:lang w:val="en-US"/>
        </w:rPr>
        <w:t>l</w:t>
      </w:r>
      <w:r w:rsidR="00435C8A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.</w:t>
      </w:r>
      <w:r w:rsidR="00E63276" w:rsidRPr="00994B09">
        <w:rPr>
          <w:color w:val="000000" w:themeColor="text1"/>
          <w:lang w:val="en-US"/>
        </w:rPr>
        <w:t xml:space="preserve"> </w:t>
      </w:r>
      <w:r w:rsidR="00E63276" w:rsidRPr="00994B09">
        <w:rPr>
          <w:color w:val="000000" w:themeColor="text1"/>
        </w:rPr>
        <w:fldChar w:fldCharType="begin"/>
      </w:r>
      <w:r w:rsidR="00E63276" w:rsidRPr="00994B09">
        <w:rPr>
          <w:color w:val="000000" w:themeColor="text1"/>
          <w:lang w:val="en-US"/>
        </w:rPr>
        <w:instrText xml:space="preserve"> SEQ Table \* ARABIC </w:instrText>
      </w:r>
      <w:r w:rsidR="00E63276" w:rsidRPr="00994B09">
        <w:rPr>
          <w:color w:val="000000" w:themeColor="text1"/>
        </w:rPr>
        <w:fldChar w:fldCharType="separate"/>
      </w:r>
      <w:r w:rsidR="00A3084D">
        <w:rPr>
          <w:noProof/>
          <w:color w:val="000000" w:themeColor="text1"/>
          <w:lang w:val="en-US"/>
        </w:rPr>
        <w:t>1</w:t>
      </w:r>
      <w:r w:rsidR="00E63276" w:rsidRPr="00994B09">
        <w:rPr>
          <w:color w:val="000000" w:themeColor="text1"/>
        </w:rPr>
        <w:fldChar w:fldCharType="end"/>
      </w:r>
      <w:r w:rsidR="00E63276" w:rsidRPr="00994B09">
        <w:rPr>
          <w:color w:val="000000" w:themeColor="text1"/>
          <w:lang w:val="en-US"/>
        </w:rPr>
        <w:t>: Probabilities</w:t>
      </w:r>
      <w:r w:rsidR="001149BB" w:rsidRPr="00994B09">
        <w:rPr>
          <w:color w:val="000000" w:themeColor="text1"/>
          <w:lang w:val="en-US"/>
        </w:rPr>
        <w:t xml:space="preserve"> for comparisons </w:t>
      </w:r>
      <w:r w:rsidR="00A57B9A">
        <w:rPr>
          <w:color w:val="000000" w:themeColor="text1"/>
          <w:lang w:val="en-US"/>
        </w:rPr>
        <w:t>within</w:t>
      </w:r>
      <w:r w:rsidR="001149BB" w:rsidRPr="00994B09">
        <w:rPr>
          <w:color w:val="000000" w:themeColor="text1"/>
          <w:lang w:val="en-US"/>
        </w:rPr>
        <w:t xml:space="preserve"> every model</w:t>
      </w:r>
      <w:r w:rsidR="00E63276" w:rsidRPr="00994B09">
        <w:rPr>
          <w:color w:val="000000" w:themeColor="text1"/>
          <w:lang w:val="en-US"/>
        </w:rPr>
        <w:t xml:space="preserve"> estimated in hddm </w:t>
      </w:r>
      <w:r w:rsidR="00A57B9A">
        <w:rPr>
          <w:color w:val="000000" w:themeColor="text1"/>
          <w:lang w:val="en-US"/>
        </w:rPr>
        <w:t>analysis.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544"/>
        <w:gridCol w:w="3358"/>
        <w:gridCol w:w="2170"/>
      </w:tblGrid>
      <w:tr w:rsidR="004B051F" w:rsidRPr="00FD201B" w14:paraId="4FD7700F" w14:textId="77777777" w:rsidTr="00FD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  <w:shd w:val="clear" w:color="auto" w:fill="auto"/>
          </w:tcPr>
          <w:p w14:paraId="16786D3B" w14:textId="77777777" w:rsidR="004B051F" w:rsidRPr="00FD201B" w:rsidRDefault="004B051F" w:rsidP="00DC2C84">
            <w:pPr>
              <w:jc w:val="left"/>
              <w:rPr>
                <w:lang w:val="en-US"/>
              </w:rPr>
            </w:pPr>
            <w:r w:rsidRPr="00FD201B">
              <w:rPr>
                <w:lang w:val="en-US"/>
              </w:rPr>
              <w:t>Model</w:t>
            </w:r>
          </w:p>
        </w:tc>
        <w:tc>
          <w:tcPr>
            <w:tcW w:w="3358" w:type="dxa"/>
            <w:shd w:val="clear" w:color="auto" w:fill="auto"/>
          </w:tcPr>
          <w:p w14:paraId="25031B85" w14:textId="77777777" w:rsidR="004B051F" w:rsidRPr="00FD201B" w:rsidRDefault="004B051F" w:rsidP="00DC2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lang w:val="en-US"/>
              </w:rPr>
              <w:t>Comparison</w:t>
            </w:r>
          </w:p>
        </w:tc>
        <w:tc>
          <w:tcPr>
            <w:tcW w:w="0" w:type="auto"/>
            <w:shd w:val="clear" w:color="auto" w:fill="auto"/>
          </w:tcPr>
          <w:p w14:paraId="034381CE" w14:textId="77777777" w:rsidR="004B051F" w:rsidRPr="00FD201B" w:rsidRDefault="004B051F" w:rsidP="00DC2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lang w:val="en-US"/>
              </w:rPr>
              <w:t>Probability</w:t>
            </w:r>
          </w:p>
        </w:tc>
      </w:tr>
      <w:tr w:rsidR="00FD201B" w:rsidRPr="00FD201B" w14:paraId="46D618C6" w14:textId="77777777" w:rsidTr="0044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  <w:tcBorders>
              <w:top w:val="single" w:sz="4" w:space="0" w:color="7F7F7F" w:themeColor="text1" w:themeTint="80"/>
            </w:tcBorders>
            <w:shd w:val="clear" w:color="auto" w:fill="auto"/>
          </w:tcPr>
          <w:p w14:paraId="28ECF9F4" w14:textId="13DBBC56" w:rsidR="00FD201B" w:rsidRPr="00FD201B" w:rsidRDefault="00FD201B" w:rsidP="00FD201B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FD201B">
              <w:rPr>
                <w:lang w:val="en-US"/>
              </w:rPr>
              <w:t>Estimating drift-rate for emotion</w:t>
            </w:r>
          </w:p>
          <w:p w14:paraId="57B6827C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tcBorders>
              <w:top w:val="single" w:sz="4" w:space="0" w:color="7F7F7F" w:themeColor="text1" w:themeTint="80"/>
            </w:tcBorders>
            <w:shd w:val="clear" w:color="auto" w:fill="auto"/>
          </w:tcPr>
          <w:p w14:paraId="0FB8C536" w14:textId="2AB6D145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sad)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auto"/>
            <w:vAlign w:val="bottom"/>
          </w:tcPr>
          <w:p w14:paraId="3E726D40" w14:textId="2599316B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0" w:author="Julia Schräder" w:date="2022-11-21T11:32:00Z">
              <w:r w:rsidRPr="00FD201B">
                <w:rPr>
                  <w:lang w:val="en-US"/>
                </w:rPr>
                <w:t>&gt; 0.999</w:t>
              </w:r>
            </w:ins>
            <w:del w:id="1" w:author="Julia Schräder" w:date="2022-11-21T11:31:00Z">
              <w:r w:rsidRPr="00FD201B" w:rsidDel="00443E93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FD201B" w:rsidRPr="00FD201B" w14:paraId="1CA6B0CD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1E814CAF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61678680" w14:textId="6F8D6616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happy)</w:t>
            </w:r>
          </w:p>
        </w:tc>
        <w:tc>
          <w:tcPr>
            <w:tcW w:w="0" w:type="auto"/>
            <w:shd w:val="clear" w:color="auto" w:fill="auto"/>
          </w:tcPr>
          <w:p w14:paraId="5B9FCDCA" w14:textId="4B8D5EA0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05497544" w14:textId="77777777" w:rsidTr="0044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41D969F6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4CC2D2C4" w14:textId="534EC2E5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neutral)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1C7F38" w14:textId="1059650B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2" w:author="Julia Schräder" w:date="2022-11-21T11:31:00Z">
              <w:r>
                <w:rPr>
                  <w:rFonts w:ascii="Calibri" w:hAnsi="Calibri" w:cs="Calibri"/>
                  <w:color w:val="000000"/>
                </w:rPr>
                <w:t>0.998485</w:t>
              </w:r>
            </w:ins>
            <w:del w:id="3" w:author="Julia Schräder" w:date="2022-11-21T11:31:00Z">
              <w:r w:rsidRPr="00FD201B" w:rsidDel="00443E93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FD201B" w:rsidRPr="00FD201B" w14:paraId="0D1AE5D5" w14:textId="77777777" w:rsidTr="00FD201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247716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tcBorders>
              <w:bottom w:val="single" w:sz="4" w:space="0" w:color="auto"/>
            </w:tcBorders>
            <w:shd w:val="clear" w:color="auto" w:fill="auto"/>
          </w:tcPr>
          <w:p w14:paraId="07F9687A" w14:textId="13C77DAE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neutral)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629CFF0" w14:textId="74E61D66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547F4B08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1F03EFA" w14:textId="2F0F95BD" w:rsidR="00FD201B" w:rsidRPr="00FD201B" w:rsidRDefault="00FD201B" w:rsidP="00DC2C84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FD201B">
              <w:rPr>
                <w:lang w:val="en-US"/>
              </w:rPr>
              <w:t>Estimating drift-rate for timing conditions</w:t>
            </w:r>
          </w:p>
        </w:tc>
        <w:tc>
          <w:tcPr>
            <w:tcW w:w="3358" w:type="dxa"/>
            <w:tcBorders>
              <w:top w:val="single" w:sz="4" w:space="0" w:color="auto"/>
            </w:tcBorders>
            <w:shd w:val="clear" w:color="auto" w:fill="auto"/>
          </w:tcPr>
          <w:p w14:paraId="28ACEF03" w14:textId="70848803" w:rsidR="00FD201B" w:rsidRPr="00FD201B" w:rsidRDefault="00FD201B" w:rsidP="00D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16ms)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D5A190A" w14:textId="41794CE2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  <w:del w:id="4" w:author="Julia Schräder" w:date="2022-11-21T11:31:00Z">
              <w:r w:rsidRPr="00FD201B" w:rsidDel="00FD201B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.13434343</w:delText>
              </w:r>
            </w:del>
          </w:p>
        </w:tc>
      </w:tr>
      <w:tr w:rsidR="00FD201B" w:rsidRPr="00FD201B" w14:paraId="064240F4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26E46CD" w14:textId="77777777" w:rsidR="00FD201B" w:rsidRPr="00FD201B" w:rsidRDefault="00FD201B" w:rsidP="00DC2C84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4B9EF898" w14:textId="151F2E08" w:rsidR="00FD201B" w:rsidRPr="00FD201B" w:rsidRDefault="00FD201B" w:rsidP="00D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25ms)</w:t>
            </w:r>
          </w:p>
        </w:tc>
        <w:tc>
          <w:tcPr>
            <w:tcW w:w="0" w:type="auto"/>
            <w:shd w:val="clear" w:color="auto" w:fill="auto"/>
          </w:tcPr>
          <w:p w14:paraId="2CB3BC0E" w14:textId="055D142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  <w:del w:id="5" w:author="Julia Schräder" w:date="2022-11-21T11:31:00Z">
              <w:r w:rsidRPr="00FD201B" w:rsidDel="00FD201B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.01868687</w:delText>
              </w:r>
            </w:del>
          </w:p>
        </w:tc>
      </w:tr>
      <w:tr w:rsidR="00FD201B" w:rsidRPr="00FD201B" w14:paraId="22D1C027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6C27847" w14:textId="77777777" w:rsidR="00FD201B" w:rsidRPr="00FD201B" w:rsidRDefault="00FD201B" w:rsidP="00DC2C84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5D8D1901" w14:textId="6E8EACCF" w:rsidR="00FD201B" w:rsidRPr="00FD201B" w:rsidRDefault="00FD201B" w:rsidP="00D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141ms)</w:t>
            </w:r>
          </w:p>
        </w:tc>
        <w:tc>
          <w:tcPr>
            <w:tcW w:w="0" w:type="auto"/>
            <w:shd w:val="clear" w:color="auto" w:fill="auto"/>
          </w:tcPr>
          <w:p w14:paraId="090513B5" w14:textId="287E8778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  <w:del w:id="6" w:author="Julia Schräder" w:date="2022-11-21T11:31:00Z">
              <w:r w:rsidRPr="00FD201B" w:rsidDel="00FD201B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.13333333</w:delText>
              </w:r>
            </w:del>
          </w:p>
        </w:tc>
      </w:tr>
      <w:tr w:rsidR="00FD201B" w:rsidRPr="00FD201B" w14:paraId="67FD8C04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63C550E3" w14:textId="77777777" w:rsidR="00FD201B" w:rsidRPr="00FD201B" w:rsidRDefault="00FD201B" w:rsidP="00DC2C84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3BD0190" w14:textId="79FE7C68" w:rsidR="00FD201B" w:rsidRPr="00FD201B" w:rsidRDefault="00FD201B" w:rsidP="00D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25ms)</w:t>
            </w:r>
          </w:p>
        </w:tc>
        <w:tc>
          <w:tcPr>
            <w:tcW w:w="0" w:type="auto"/>
            <w:shd w:val="clear" w:color="auto" w:fill="auto"/>
          </w:tcPr>
          <w:p w14:paraId="24F1B6C6" w14:textId="0E818C59" w:rsidR="00FD201B" w:rsidRPr="00FD201B" w:rsidRDefault="00FD201B" w:rsidP="00D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6AA9DB09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03135E92" w14:textId="77777777" w:rsidR="00FD201B" w:rsidRPr="00FD201B" w:rsidRDefault="00FD201B" w:rsidP="00DC2C84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91FA649" w14:textId="32F79266" w:rsidR="00FD201B" w:rsidRPr="00FD201B" w:rsidRDefault="00FD201B" w:rsidP="00D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141ms)</w:t>
            </w:r>
          </w:p>
        </w:tc>
        <w:tc>
          <w:tcPr>
            <w:tcW w:w="0" w:type="auto"/>
            <w:shd w:val="clear" w:color="auto" w:fill="auto"/>
          </w:tcPr>
          <w:p w14:paraId="6E3B0E8B" w14:textId="4E491984" w:rsidR="00FD201B" w:rsidRPr="00FD201B" w:rsidRDefault="00FD201B" w:rsidP="00D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00CBF890" w14:textId="77777777" w:rsidTr="00FD201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A250CF1" w14:textId="77777777" w:rsidR="00FD201B" w:rsidRPr="00FD201B" w:rsidRDefault="00FD201B" w:rsidP="00DC2C84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tcBorders>
              <w:bottom w:val="single" w:sz="4" w:space="0" w:color="auto"/>
            </w:tcBorders>
            <w:shd w:val="clear" w:color="auto" w:fill="auto"/>
          </w:tcPr>
          <w:p w14:paraId="5A6E6D50" w14:textId="5EB82D31" w:rsidR="00FD201B" w:rsidRPr="00FD201B" w:rsidRDefault="00FD201B" w:rsidP="00D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 &gt; 141ms)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9648841" w14:textId="64243726" w:rsidR="00FD201B" w:rsidRPr="00FD201B" w:rsidRDefault="00FD201B" w:rsidP="00D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6EBB4B88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E6089A8" w14:textId="5390CD30" w:rsidR="00FD201B" w:rsidRPr="00FD201B" w:rsidRDefault="00FD201B" w:rsidP="00FD201B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FD201B">
              <w:rPr>
                <w:lang w:val="en-US"/>
              </w:rPr>
              <w:t>Estimating drift-rate for every timing x emotion condition</w:t>
            </w:r>
          </w:p>
        </w:tc>
        <w:tc>
          <w:tcPr>
            <w:tcW w:w="3358" w:type="dxa"/>
            <w:tcBorders>
              <w:top w:val="single" w:sz="4" w:space="0" w:color="auto"/>
            </w:tcBorders>
            <w:shd w:val="clear" w:color="auto" w:fill="auto"/>
          </w:tcPr>
          <w:p w14:paraId="788DAA00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8ms_sad)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DBFB623" w14:textId="4DB1A596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7" w:author="Julia Schräder" w:date="2022-11-21T11:33:00Z">
              <w:r w:rsidRPr="00FD201B">
                <w:rPr>
                  <w:lang w:val="en-US"/>
                </w:rPr>
                <w:t>&gt; 0.999</w:t>
              </w:r>
            </w:ins>
            <w:del w:id="8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0.366683417</w:delText>
              </w:r>
            </w:del>
          </w:p>
        </w:tc>
      </w:tr>
      <w:tr w:rsidR="00FD201B" w:rsidRPr="00FD201B" w14:paraId="745D4409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224D9320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511E9B3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8ms_neutral)</w:t>
            </w:r>
          </w:p>
        </w:tc>
        <w:tc>
          <w:tcPr>
            <w:tcW w:w="0" w:type="auto"/>
            <w:shd w:val="clear" w:color="auto" w:fill="auto"/>
          </w:tcPr>
          <w:p w14:paraId="6B3F3EE8" w14:textId="71FCF59E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9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10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0.584924623</w:delText>
              </w:r>
            </w:del>
          </w:p>
        </w:tc>
      </w:tr>
      <w:tr w:rsidR="00244B72" w:rsidRPr="00244B72" w14:paraId="53702B55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EAAD62D" w14:textId="77777777" w:rsidR="00244B72" w:rsidRPr="00FD201B" w:rsidRDefault="00244B72" w:rsidP="00FD201B">
            <w:pPr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7AE76FA9" w14:textId="6FF7C1B9" w:rsidR="00244B72" w:rsidRPr="00FD201B" w:rsidRDefault="00244B72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244B72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8ms_sad)</w:t>
            </w:r>
          </w:p>
        </w:tc>
        <w:tc>
          <w:tcPr>
            <w:tcW w:w="0" w:type="auto"/>
            <w:shd w:val="clear" w:color="auto" w:fill="auto"/>
          </w:tcPr>
          <w:p w14:paraId="1BB39537" w14:textId="55A20DBB" w:rsidR="00244B72" w:rsidRPr="00244B72" w:rsidRDefault="00244B72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ins w:id="11" w:author="Julia Schräder" w:date="2022-11-21T14:35:00Z">
              <w:r w:rsidRPr="00FD201B">
                <w:rPr>
                  <w:lang w:val="en-US"/>
                </w:rPr>
                <w:t>&gt; 0.999</w:t>
              </w:r>
            </w:ins>
            <w:del w:id="12" w:author="Julia Schräder" w:date="2022-11-21T14:35:00Z">
              <w:r w:rsidDel="00244B72">
                <w:rPr>
                  <w:rFonts w:ascii="Calibri" w:hAnsi="Calibri" w:cs="Calibri"/>
                  <w:color w:val="000000"/>
                  <w:lang w:val="en-US"/>
                </w:rPr>
                <w:delText>1</w:delText>
              </w:r>
            </w:del>
          </w:p>
        </w:tc>
      </w:tr>
      <w:tr w:rsidR="00FD201B" w:rsidRPr="00FD201B" w14:paraId="0E80624C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90813EB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5F0E196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16ms_sad)</w:t>
            </w:r>
          </w:p>
        </w:tc>
        <w:tc>
          <w:tcPr>
            <w:tcW w:w="0" w:type="auto"/>
            <w:shd w:val="clear" w:color="auto" w:fill="auto"/>
          </w:tcPr>
          <w:p w14:paraId="050AE859" w14:textId="55C80BC3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13" w:author="Julia Schräder" w:date="2022-11-21T11:33:00Z">
              <w:r w:rsidRPr="00FD201B">
                <w:rPr>
                  <w:lang w:val="en-US"/>
                </w:rPr>
                <w:t>&gt; 0.999</w:t>
              </w:r>
            </w:ins>
            <w:del w:id="14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FD201B" w:rsidRPr="00FD201B" w14:paraId="539D56BE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6E47A76B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4DEE9B59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16ms_neutral)</w:t>
            </w:r>
          </w:p>
        </w:tc>
        <w:tc>
          <w:tcPr>
            <w:tcW w:w="0" w:type="auto"/>
            <w:shd w:val="clear" w:color="auto" w:fill="auto"/>
          </w:tcPr>
          <w:p w14:paraId="55CA7953" w14:textId="292F0AA4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15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0.960606</w:t>
              </w:r>
            </w:ins>
            <w:del w:id="16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0.999296482</w:delText>
              </w:r>
            </w:del>
          </w:p>
        </w:tc>
      </w:tr>
      <w:tr w:rsidR="00244B72" w:rsidRPr="00244B72" w14:paraId="2B6CD9EF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18E2537" w14:textId="77777777" w:rsidR="00244B72" w:rsidRPr="00FD201B" w:rsidRDefault="00244B72" w:rsidP="00FD201B">
            <w:pPr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35367424" w14:textId="29BBC5EF" w:rsidR="00244B72" w:rsidRPr="00FD201B" w:rsidRDefault="00244B72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244B72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16ms_sad)</w:t>
            </w:r>
          </w:p>
        </w:tc>
        <w:tc>
          <w:tcPr>
            <w:tcW w:w="0" w:type="auto"/>
            <w:shd w:val="clear" w:color="auto" w:fill="auto"/>
          </w:tcPr>
          <w:p w14:paraId="051255A9" w14:textId="202BB07D" w:rsidR="00244B72" w:rsidRPr="00244B72" w:rsidRDefault="00244B72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ins w:id="17" w:author="Julia Schräder" w:date="2022-11-21T14:35:00Z">
              <w:r w:rsidRPr="00FD201B">
                <w:rPr>
                  <w:lang w:val="en-US"/>
                </w:rPr>
                <w:t>&gt; 0.999</w:t>
              </w:r>
            </w:ins>
            <w:del w:id="18" w:author="Julia Schräder" w:date="2022-11-21T14:35:00Z">
              <w:r w:rsidDel="00244B72">
                <w:rPr>
                  <w:rFonts w:ascii="Calibri" w:hAnsi="Calibri" w:cs="Calibri"/>
                  <w:color w:val="000000"/>
                  <w:lang w:val="en-US"/>
                </w:rPr>
                <w:delText>1</w:delText>
              </w:r>
            </w:del>
          </w:p>
        </w:tc>
      </w:tr>
      <w:tr w:rsidR="00FD201B" w:rsidRPr="00FD201B" w14:paraId="0BF79E0A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56159EF3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67FA7A6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25ms_sad)</w:t>
            </w:r>
          </w:p>
        </w:tc>
        <w:tc>
          <w:tcPr>
            <w:tcW w:w="0" w:type="auto"/>
            <w:shd w:val="clear" w:color="auto" w:fill="auto"/>
          </w:tcPr>
          <w:p w14:paraId="3A4F36D7" w14:textId="69B30331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19" w:author="Julia Schräder" w:date="2022-11-21T11:33:00Z">
              <w:r w:rsidRPr="00FD201B">
                <w:rPr>
                  <w:lang w:val="en-US"/>
                </w:rPr>
                <w:t>&gt; 0.999</w:t>
              </w:r>
            </w:ins>
            <w:del w:id="20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FD201B" w:rsidRPr="00FD201B" w14:paraId="046C4015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576A77F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4048004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25ms_neutral)</w:t>
            </w:r>
          </w:p>
        </w:tc>
        <w:tc>
          <w:tcPr>
            <w:tcW w:w="0" w:type="auto"/>
            <w:shd w:val="clear" w:color="auto" w:fill="auto"/>
          </w:tcPr>
          <w:p w14:paraId="5BAFDADD" w14:textId="365B4B8C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21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0.999495</w:t>
              </w:r>
            </w:ins>
            <w:del w:id="22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244B72" w:rsidRPr="00244B72" w14:paraId="37718172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6EE6AA10" w14:textId="77777777" w:rsidR="00244B72" w:rsidRPr="00FD201B" w:rsidRDefault="00244B72" w:rsidP="00FD201B">
            <w:pPr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2171EBA" w14:textId="1DF13E1C" w:rsidR="00244B72" w:rsidRPr="00FD201B" w:rsidRDefault="00244B72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244B72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25ms_sad)</w:t>
            </w:r>
          </w:p>
        </w:tc>
        <w:tc>
          <w:tcPr>
            <w:tcW w:w="0" w:type="auto"/>
            <w:shd w:val="clear" w:color="auto" w:fill="auto"/>
          </w:tcPr>
          <w:p w14:paraId="6C02833C" w14:textId="7413D1A9" w:rsidR="00244B72" w:rsidRPr="00244B72" w:rsidRDefault="00244B72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ins w:id="23" w:author="Julia Schräder" w:date="2022-11-21T14:35:00Z">
              <w:r w:rsidRPr="00FD201B">
                <w:rPr>
                  <w:lang w:val="en-US"/>
                </w:rPr>
                <w:t>&gt; 0.999</w:t>
              </w:r>
            </w:ins>
            <w:del w:id="24" w:author="Julia Schräder" w:date="2022-11-21T14:35:00Z">
              <w:r w:rsidDel="00244B72">
                <w:rPr>
                  <w:rFonts w:ascii="Calibri" w:hAnsi="Calibri" w:cs="Calibri"/>
                  <w:color w:val="000000"/>
                  <w:lang w:val="en-US"/>
                </w:rPr>
                <w:delText>1</w:delText>
              </w:r>
            </w:del>
          </w:p>
        </w:tc>
      </w:tr>
      <w:tr w:rsidR="00FD201B" w:rsidRPr="00FD201B" w14:paraId="2BAC1204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47E31967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6E5271F6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141ms_sad)</w:t>
            </w:r>
          </w:p>
        </w:tc>
        <w:tc>
          <w:tcPr>
            <w:tcW w:w="0" w:type="auto"/>
            <w:shd w:val="clear" w:color="auto" w:fill="auto"/>
          </w:tcPr>
          <w:p w14:paraId="6BEAD9A2" w14:textId="097BACF9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25" w:author="Julia Schräder" w:date="2022-11-21T11:33:00Z">
              <w:r w:rsidRPr="00FD201B">
                <w:rPr>
                  <w:lang w:val="en-US"/>
                </w:rPr>
                <w:t> &gt; 0.999</w:t>
              </w:r>
            </w:ins>
            <w:del w:id="26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FD201B" w:rsidRPr="00FD201B" w14:paraId="6AFC83E3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033BE82B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C465C64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141ms_neutral)</w:t>
            </w:r>
          </w:p>
        </w:tc>
        <w:tc>
          <w:tcPr>
            <w:tcW w:w="0" w:type="auto"/>
            <w:shd w:val="clear" w:color="auto" w:fill="auto"/>
          </w:tcPr>
          <w:p w14:paraId="22532699" w14:textId="7FDAA35A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27" w:author="Julia Schräder" w:date="2022-11-21T11:33:00Z">
              <w:r w:rsidRPr="00FD201B">
                <w:rPr>
                  <w:lang w:val="en-US"/>
                </w:rPr>
                <w:t> &gt; 0.999</w:t>
              </w:r>
            </w:ins>
            <w:del w:id="28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1</w:delText>
              </w:r>
            </w:del>
          </w:p>
        </w:tc>
      </w:tr>
      <w:tr w:rsidR="00244B72" w:rsidRPr="00244B72" w14:paraId="650FE4A4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D221C9C" w14:textId="77777777" w:rsidR="00244B72" w:rsidRPr="00FD201B" w:rsidRDefault="00244B72" w:rsidP="00FD201B">
            <w:pPr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0B0968B" w14:textId="26CAFEDD" w:rsidR="00244B72" w:rsidRPr="00FD201B" w:rsidRDefault="00244B72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 w:rsidRPr="00244B72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P(141ms_neutral &gt; 141ms_sad)</w:t>
            </w:r>
          </w:p>
        </w:tc>
        <w:tc>
          <w:tcPr>
            <w:tcW w:w="0" w:type="auto"/>
            <w:shd w:val="clear" w:color="auto" w:fill="auto"/>
          </w:tcPr>
          <w:p w14:paraId="318C0E5D" w14:textId="5824CE9B" w:rsidR="00244B72" w:rsidRPr="00FD201B" w:rsidRDefault="00244B72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29" w:author="Julia Schräder" w:date="2022-11-21T14:35:00Z">
              <w:r w:rsidRPr="00FD201B">
                <w:rPr>
                  <w:lang w:val="en-US"/>
                </w:rPr>
                <w:t>&gt; 0.999</w:t>
              </w:r>
            </w:ins>
            <w:del w:id="30" w:author="Julia Schräder" w:date="2022-11-21T14:35:00Z">
              <w:r w:rsidDel="00244B72">
                <w:rPr>
                  <w:lang w:val="en-US"/>
                </w:rPr>
                <w:delText>1</w:delText>
              </w:r>
            </w:del>
            <w:bookmarkStart w:id="31" w:name="_GoBack"/>
            <w:bookmarkEnd w:id="31"/>
          </w:p>
        </w:tc>
      </w:tr>
      <w:tr w:rsidR="00FD201B" w:rsidRPr="00FD201B" w14:paraId="0D26C366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45C802A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BADD042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16ms_happy)</w:t>
            </w:r>
          </w:p>
        </w:tc>
        <w:tc>
          <w:tcPr>
            <w:tcW w:w="0" w:type="auto"/>
            <w:shd w:val="clear" w:color="auto" w:fill="auto"/>
          </w:tcPr>
          <w:p w14:paraId="761B3756" w14:textId="763705CE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32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33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0.004673367</w:delText>
              </w:r>
            </w:del>
          </w:p>
        </w:tc>
      </w:tr>
      <w:tr w:rsidR="00FD201B" w:rsidRPr="00FD201B" w14:paraId="6598B3F7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2322DBED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B5BCB99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25ms_happy)</w:t>
            </w:r>
          </w:p>
        </w:tc>
        <w:tc>
          <w:tcPr>
            <w:tcW w:w="0" w:type="auto"/>
            <w:shd w:val="clear" w:color="auto" w:fill="auto"/>
          </w:tcPr>
          <w:p w14:paraId="5B9E5E68" w14:textId="01B9A5AA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5DEE2706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2E3CF20F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731EEF6E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141ms_happy)</w:t>
            </w:r>
          </w:p>
        </w:tc>
        <w:tc>
          <w:tcPr>
            <w:tcW w:w="0" w:type="auto"/>
            <w:shd w:val="clear" w:color="auto" w:fill="auto"/>
          </w:tcPr>
          <w:p w14:paraId="04D441D4" w14:textId="4A1528E0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681E68E8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145BF630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27003D38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25ms_happy)</w:t>
            </w:r>
          </w:p>
        </w:tc>
        <w:tc>
          <w:tcPr>
            <w:tcW w:w="0" w:type="auto"/>
            <w:shd w:val="clear" w:color="auto" w:fill="auto"/>
          </w:tcPr>
          <w:p w14:paraId="4F396682" w14:textId="488509C0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34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35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0.00160804</w:delText>
              </w:r>
            </w:del>
          </w:p>
        </w:tc>
      </w:tr>
      <w:tr w:rsidR="00FD201B" w:rsidRPr="00FD201B" w14:paraId="62A3853A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1AB8AC2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5CF725B1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141ms_happy)</w:t>
            </w:r>
          </w:p>
        </w:tc>
        <w:tc>
          <w:tcPr>
            <w:tcW w:w="0" w:type="auto"/>
            <w:shd w:val="clear" w:color="auto" w:fill="auto"/>
          </w:tcPr>
          <w:p w14:paraId="106DE2D3" w14:textId="7D8E6975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415AB141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63AF456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EBC6129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141ms_happy)</w:t>
            </w:r>
          </w:p>
        </w:tc>
        <w:tc>
          <w:tcPr>
            <w:tcW w:w="0" w:type="auto"/>
            <w:shd w:val="clear" w:color="auto" w:fill="auto"/>
          </w:tcPr>
          <w:p w14:paraId="6BE8142B" w14:textId="28CDE31C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58AFF3DB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4F4ED95D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EF59AF4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16ms_sad)</w:t>
            </w:r>
          </w:p>
        </w:tc>
        <w:tc>
          <w:tcPr>
            <w:tcW w:w="0" w:type="auto"/>
            <w:shd w:val="clear" w:color="auto" w:fill="auto"/>
          </w:tcPr>
          <w:p w14:paraId="4F465822" w14:textId="394B1251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36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0.009091</w:t>
              </w:r>
            </w:ins>
            <w:del w:id="37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0.909648241</w:delText>
              </w:r>
            </w:del>
          </w:p>
        </w:tc>
      </w:tr>
      <w:tr w:rsidR="00FD201B" w:rsidRPr="00FD201B" w14:paraId="1CDE7E0C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12AFAC9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18E3F63F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25ms_sad)</w:t>
            </w:r>
          </w:p>
        </w:tc>
        <w:tc>
          <w:tcPr>
            <w:tcW w:w="0" w:type="auto"/>
            <w:shd w:val="clear" w:color="auto" w:fill="auto"/>
          </w:tcPr>
          <w:p w14:paraId="7C6A80DC" w14:textId="7BBB127D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38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39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0.982663317</w:delText>
              </w:r>
            </w:del>
          </w:p>
        </w:tc>
      </w:tr>
      <w:tr w:rsidR="00FD201B" w:rsidRPr="00FD201B" w14:paraId="5A845761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1E964B3B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6D0EB1B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141ms_sad)</w:t>
            </w:r>
          </w:p>
        </w:tc>
        <w:tc>
          <w:tcPr>
            <w:tcW w:w="0" w:type="auto"/>
            <w:shd w:val="clear" w:color="auto" w:fill="auto"/>
          </w:tcPr>
          <w:p w14:paraId="17D82807" w14:textId="5A8D15E2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40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41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0.000100503</w:delText>
              </w:r>
            </w:del>
          </w:p>
        </w:tc>
      </w:tr>
      <w:tr w:rsidR="00FD201B" w:rsidRPr="00FD201B" w14:paraId="0939946D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2218FEFB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33FA9563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25ms_sad)</w:t>
            </w:r>
          </w:p>
        </w:tc>
        <w:tc>
          <w:tcPr>
            <w:tcW w:w="0" w:type="auto"/>
            <w:shd w:val="clear" w:color="auto" w:fill="auto"/>
          </w:tcPr>
          <w:p w14:paraId="2F41C544" w14:textId="5890F09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42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43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0.807788945</w:delText>
              </w:r>
            </w:del>
          </w:p>
        </w:tc>
      </w:tr>
      <w:tr w:rsidR="00FD201B" w:rsidRPr="00FD201B" w14:paraId="1F2157BD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00FFE175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73790065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141ms_sad)</w:t>
            </w:r>
          </w:p>
        </w:tc>
        <w:tc>
          <w:tcPr>
            <w:tcW w:w="0" w:type="auto"/>
            <w:shd w:val="clear" w:color="auto" w:fill="auto"/>
          </w:tcPr>
          <w:p w14:paraId="04111A0F" w14:textId="24A0A3E4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37BEFE3E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5D2FC088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BF9F734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P(25ms_sad &gt; 141ms_sad)</w:t>
            </w:r>
          </w:p>
        </w:tc>
        <w:tc>
          <w:tcPr>
            <w:tcW w:w="0" w:type="auto"/>
            <w:shd w:val="clear" w:color="auto" w:fill="auto"/>
          </w:tcPr>
          <w:p w14:paraId="0F8D388C" w14:textId="41BC263D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38BA390F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352C70E2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4F35836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16ms_neutral)</w:t>
            </w:r>
          </w:p>
        </w:tc>
        <w:tc>
          <w:tcPr>
            <w:tcW w:w="0" w:type="auto"/>
            <w:shd w:val="clear" w:color="auto" w:fill="auto"/>
          </w:tcPr>
          <w:p w14:paraId="068BB563" w14:textId="729850B2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ins w:id="44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0.022727</w:t>
              </w:r>
            </w:ins>
            <w:del w:id="45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0.453417085</w:delText>
              </w:r>
            </w:del>
          </w:p>
        </w:tc>
      </w:tr>
      <w:tr w:rsidR="00FD201B" w:rsidRPr="00FD201B" w14:paraId="013B5E59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5B2BC0BA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388D75F7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25ms_neutral)</w:t>
            </w:r>
          </w:p>
        </w:tc>
        <w:tc>
          <w:tcPr>
            <w:tcW w:w="0" w:type="auto"/>
            <w:shd w:val="clear" w:color="auto" w:fill="auto"/>
          </w:tcPr>
          <w:p w14:paraId="25F348C4" w14:textId="79A3B85C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46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</w:t>
              </w:r>
            </w:ins>
            <w:del w:id="47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0.023015075</w:delText>
              </w:r>
            </w:del>
          </w:p>
        </w:tc>
      </w:tr>
      <w:tr w:rsidR="00FD201B" w:rsidRPr="00FD201B" w14:paraId="47D3789C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5D9F3952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4066F973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141ms_neutral)</w:t>
            </w:r>
          </w:p>
        </w:tc>
        <w:tc>
          <w:tcPr>
            <w:tcW w:w="0" w:type="auto"/>
            <w:shd w:val="clear" w:color="auto" w:fill="auto"/>
          </w:tcPr>
          <w:p w14:paraId="497C7CFB" w14:textId="6A13C5C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:rsidRPr="00FD201B" w14:paraId="3824C04F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16C6C0D5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61E05BC8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25ms_neutral</w:t>
            </w:r>
          </w:p>
        </w:tc>
        <w:tc>
          <w:tcPr>
            <w:tcW w:w="0" w:type="auto"/>
            <w:shd w:val="clear" w:color="auto" w:fill="auto"/>
          </w:tcPr>
          <w:p w14:paraId="772DEE88" w14:textId="261CCA1B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ins w:id="48" w:author="Julia Schräder" w:date="2022-11-21T11:25:00Z">
              <w:r w:rsidRPr="00FD201B">
                <w:rPr>
                  <w:rFonts w:ascii="Calibri" w:hAnsi="Calibri" w:cs="Calibri"/>
                  <w:color w:val="000000"/>
                </w:rPr>
                <w:t>0.014141</w:t>
              </w:r>
            </w:ins>
            <w:del w:id="49" w:author="Julia Schräder" w:date="2022-11-21T11:25:00Z">
              <w:r w:rsidRPr="00FD201B" w:rsidDel="00661248">
                <w:rPr>
                  <w:rFonts w:ascii="Calibri" w:hAnsi="Calibri" w:cs="Calibri"/>
                  <w:color w:val="000000"/>
                  <w:sz w:val="21"/>
                  <w:szCs w:val="21"/>
                  <w:lang w:val="en-US"/>
                </w:rPr>
                <w:delText>0.013969849</w:delText>
              </w:r>
            </w:del>
          </w:p>
        </w:tc>
      </w:tr>
      <w:tr w:rsidR="00FD201B" w:rsidRPr="00FD201B" w14:paraId="1D48350B" w14:textId="77777777" w:rsidTr="00F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4F25590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0FC95E5E" w14:textId="77777777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141ms_neutral)</w:t>
            </w:r>
          </w:p>
        </w:tc>
        <w:tc>
          <w:tcPr>
            <w:tcW w:w="0" w:type="auto"/>
            <w:shd w:val="clear" w:color="auto" w:fill="auto"/>
          </w:tcPr>
          <w:p w14:paraId="3B35E2BD" w14:textId="13975869" w:rsidR="00FD201B" w:rsidRPr="00FD201B" w:rsidRDefault="00FD201B" w:rsidP="00F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201B" w14:paraId="244F584C" w14:textId="77777777" w:rsidTr="00F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  <w:shd w:val="clear" w:color="auto" w:fill="auto"/>
          </w:tcPr>
          <w:p w14:paraId="7627AC4D" w14:textId="77777777" w:rsidR="00FD201B" w:rsidRPr="00FD201B" w:rsidRDefault="00FD201B" w:rsidP="00FD201B">
            <w:pPr>
              <w:jc w:val="left"/>
              <w:rPr>
                <w:lang w:val="en-US"/>
              </w:rPr>
            </w:pPr>
          </w:p>
        </w:tc>
        <w:tc>
          <w:tcPr>
            <w:tcW w:w="3358" w:type="dxa"/>
            <w:shd w:val="clear" w:color="auto" w:fill="auto"/>
          </w:tcPr>
          <w:p w14:paraId="6B0A06D9" w14:textId="77777777" w:rsidR="00FD201B" w:rsidRP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141ms_neutral)</w:t>
            </w:r>
          </w:p>
        </w:tc>
        <w:tc>
          <w:tcPr>
            <w:tcW w:w="0" w:type="auto"/>
            <w:shd w:val="clear" w:color="auto" w:fill="auto"/>
          </w:tcPr>
          <w:p w14:paraId="7AB59CDA" w14:textId="302763F3" w:rsidR="00FD201B" w:rsidRDefault="00FD201B" w:rsidP="00F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01B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</w:tbl>
    <w:p w14:paraId="71E0C0AC" w14:textId="77777777" w:rsidR="00802632" w:rsidRDefault="00802632" w:rsidP="007B39EE">
      <w:pPr>
        <w:jc w:val="both"/>
        <w:rPr>
          <w:lang w:val="en-US"/>
        </w:rPr>
      </w:pPr>
    </w:p>
    <w:p w14:paraId="0EB9BADF" w14:textId="48A15FB0" w:rsidR="00907552" w:rsidRDefault="00D06BC6" w:rsidP="007B39EE">
      <w:pPr>
        <w:jc w:val="both"/>
        <w:rPr>
          <w:lang w:val="en-US"/>
        </w:rPr>
      </w:pPr>
      <w:r>
        <w:rPr>
          <w:lang w:val="en-US"/>
        </w:rPr>
        <w:t>Model description</w:t>
      </w:r>
    </w:p>
    <w:p w14:paraId="5E1889A3" w14:textId="4B6752E6" w:rsidR="00D06BC6" w:rsidRDefault="00D06BC6" w:rsidP="007B39EE">
      <w:pPr>
        <w:jc w:val="both"/>
        <w:rPr>
          <w:lang w:val="en-US"/>
        </w:rPr>
      </w:pPr>
    </w:p>
    <w:p w14:paraId="70F56306" w14:textId="405CC2DC" w:rsid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emotion</w:t>
      </w:r>
    </w:p>
    <w:p w14:paraId="36D139F3" w14:textId="77777777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model_stim 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hddm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HDDM(data, p_outlier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0.05,depends_on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{'v': 'stim'})   </w:t>
      </w:r>
    </w:p>
    <w:p w14:paraId="13A90196" w14:textId="77777777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model_stim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find_starting_values()</w:t>
      </w:r>
    </w:p>
    <w:p w14:paraId="55AE96F5" w14:textId="43402CC1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model_stim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sample(2000,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20) </w:t>
      </w:r>
    </w:p>
    <w:p w14:paraId="1001CE05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</w:p>
    <w:p w14:paraId="79E6C628" w14:textId="014342B6" w:rsidR="005412B9" w:rsidDel="00DC2C84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del w:id="50" w:author="Julia Schräder" w:date="2022-11-21T11:19:00Z"/>
          <w:rFonts w:asciiTheme="majorHAnsi" w:eastAsiaTheme="majorEastAsia" w:hAnsiTheme="majorHAnsi" w:cstheme="majorBidi"/>
          <w:i/>
          <w:iCs/>
          <w:sz w:val="26"/>
          <w:lang w:val="en-US"/>
        </w:rPr>
      </w:pPr>
      <w:del w:id="51" w:author="Julia Schräder" w:date="2022-11-21T11:19:00Z">
        <w:r w:rsidRPr="00907552" w:rsidDel="00DC2C84">
          <w:rPr>
            <w:rFonts w:asciiTheme="majorHAnsi" w:eastAsiaTheme="majorEastAsia" w:hAnsiTheme="majorHAnsi" w:cstheme="majorBidi"/>
            <w:i/>
            <w:iCs/>
            <w:sz w:val="26"/>
            <w:lang w:val="en-US"/>
          </w:rPr>
          <w:lastRenderedPageBreak/>
          <w:delText>Estimating bias for emotion</w:delText>
        </w:r>
      </w:del>
    </w:p>
    <w:p w14:paraId="6F9DD36D" w14:textId="58306C06" w:rsidR="00802632" w:rsidRPr="00DC2C84" w:rsidDel="00DC2C84" w:rsidRDefault="00802632" w:rsidP="00802632">
      <w:pPr>
        <w:pStyle w:val="HTMLVorformatiert"/>
        <w:spacing w:line="244" w:lineRule="atLeast"/>
        <w:ind w:left="360"/>
        <w:rPr>
          <w:del w:id="52" w:author="Julia Schräder" w:date="2022-11-21T11:19:00Z"/>
          <w:color w:val="212121"/>
          <w:lang w:val="en-US"/>
        </w:rPr>
      </w:pPr>
      <w:del w:id="53" w:author="Julia Schräder" w:date="2022-11-21T11:19:00Z">
        <w:r w:rsidRPr="00DC2C84" w:rsidDel="00DC2C84">
          <w:rPr>
            <w:color w:val="212121"/>
            <w:lang w:val="en-US"/>
          </w:rPr>
          <w:delText xml:space="preserve">    model_stim_bias 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 xml:space="preserve"> hddm</w:delText>
        </w:r>
        <w:r w:rsidRPr="00DC2C84" w:rsidDel="00DC2C84">
          <w:rPr>
            <w:b/>
            <w:bCs/>
            <w:color w:val="212121"/>
            <w:lang w:val="en-US"/>
          </w:rPr>
          <w:delText>.</w:delText>
        </w:r>
        <w:r w:rsidRPr="00DC2C84" w:rsidDel="00DC2C84">
          <w:rPr>
            <w:color w:val="212121"/>
            <w:lang w:val="en-US"/>
          </w:rPr>
          <w:delText>HDDM(data, bias</w:delText>
        </w:r>
        <w:r w:rsidRPr="00DC2C84" w:rsidDel="00DC2C84">
          <w:rPr>
            <w:b/>
            <w:bCs/>
            <w:color w:val="212121"/>
            <w:lang w:val="en-US"/>
          </w:rPr>
          <w:delText>=True</w:delText>
        </w:r>
        <w:r w:rsidRPr="00DC2C84" w:rsidDel="00DC2C84">
          <w:rPr>
            <w:color w:val="212121"/>
            <w:lang w:val="en-US"/>
          </w:rPr>
          <w:delText>, p_outlier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>0.05, depends_on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 xml:space="preserve">{'z': 'stim'})   </w:delText>
        </w:r>
      </w:del>
    </w:p>
    <w:p w14:paraId="14C4E6ED" w14:textId="61A0D3CA" w:rsidR="00802632" w:rsidRPr="00DC2C84" w:rsidDel="00DC2C84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54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55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model_stim_bias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find_starting_values()</w:delText>
        </w:r>
      </w:del>
    </w:p>
    <w:p w14:paraId="60DBBBFB" w14:textId="1590F9F5" w:rsidR="00802632" w:rsidRPr="00DC2C84" w:rsidDel="00DC2C84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56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57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model_stim_bias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sample(100000, burn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500, thin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5) </w:delText>
        </w:r>
      </w:del>
    </w:p>
    <w:p w14:paraId="68C77AA0" w14:textId="2ACD3B48" w:rsidR="00802632" w:rsidRPr="00802632" w:rsidDel="00DC2C84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58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del w:id="59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</w:delText>
        </w:r>
        <w:r w:rsidRPr="00802632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eastAsia="de-DE"/>
          </w:rPr>
          <w:delText>models</w:delText>
        </w:r>
        <w:r w:rsidRPr="00802632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eastAsia="de-DE"/>
          </w:rPr>
          <w:delText>.</w:delText>
        </w:r>
        <w:r w:rsidRPr="00802632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eastAsia="de-DE"/>
          </w:rPr>
          <w:delText>append(model_stim_bias)</w:delText>
        </w:r>
      </w:del>
    </w:p>
    <w:p w14:paraId="3874B200" w14:textId="77777777" w:rsidR="00802632" w:rsidRPr="00802632" w:rsidRDefault="00802632" w:rsidP="00802632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0F9F029A" w14:textId="77777777" w:rsidR="005412B9" w:rsidRPr="00907552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timing conditions</w:t>
      </w:r>
    </w:p>
    <w:p w14:paraId="7F4E5743" w14:textId="1BBD5303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model_level 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hddm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HDDM(data, p_outlier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0.05,depends_on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{'v': 'level'})   </w:t>
      </w:r>
    </w:p>
    <w:p w14:paraId="7B769DF9" w14:textId="77777777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model_level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find_starting_values()</w:t>
      </w:r>
    </w:p>
    <w:p w14:paraId="677FFBF6" w14:textId="30494A7E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model_level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sample(2000,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20) </w:t>
      </w:r>
    </w:p>
    <w:p w14:paraId="06BB91DA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</w:p>
    <w:p w14:paraId="1D668F0B" w14:textId="114B2608" w:rsidR="005412B9" w:rsidDel="00DC2C84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del w:id="60" w:author="Julia Schräder" w:date="2022-11-21T11:19:00Z"/>
          <w:rFonts w:asciiTheme="majorHAnsi" w:eastAsiaTheme="majorEastAsia" w:hAnsiTheme="majorHAnsi" w:cstheme="majorBidi"/>
          <w:i/>
          <w:iCs/>
          <w:sz w:val="26"/>
          <w:lang w:val="en-US"/>
        </w:rPr>
      </w:pPr>
      <w:del w:id="61" w:author="Julia Schräder" w:date="2022-11-21T11:19:00Z">
        <w:r w:rsidRPr="00907552" w:rsidDel="00DC2C84">
          <w:rPr>
            <w:rFonts w:asciiTheme="majorHAnsi" w:eastAsiaTheme="majorEastAsia" w:hAnsiTheme="majorHAnsi" w:cstheme="majorBidi"/>
            <w:i/>
            <w:iCs/>
            <w:sz w:val="26"/>
            <w:lang w:val="en-US"/>
          </w:rPr>
          <w:delText>Estimating bias for timing conditions</w:delText>
        </w:r>
      </w:del>
    </w:p>
    <w:p w14:paraId="5B818432" w14:textId="4FCCEB0A" w:rsidR="00802632" w:rsidRPr="00DC2C84" w:rsidDel="00DC2C84" w:rsidRDefault="00802632" w:rsidP="00802632">
      <w:pPr>
        <w:pStyle w:val="HTMLVorformatiert"/>
        <w:spacing w:line="244" w:lineRule="atLeast"/>
        <w:ind w:left="360"/>
        <w:rPr>
          <w:del w:id="62" w:author="Julia Schräder" w:date="2022-11-21T11:19:00Z"/>
          <w:color w:val="212121"/>
          <w:lang w:val="en-US"/>
        </w:rPr>
      </w:pPr>
      <w:del w:id="63" w:author="Julia Schräder" w:date="2022-11-21T11:19:00Z">
        <w:r w:rsidRPr="00DC2C84" w:rsidDel="00DC2C84">
          <w:rPr>
            <w:color w:val="212121"/>
            <w:lang w:val="en-US"/>
          </w:rPr>
          <w:delText xml:space="preserve">    model_level_bias 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 xml:space="preserve"> hddm</w:delText>
        </w:r>
        <w:r w:rsidRPr="00DC2C84" w:rsidDel="00DC2C84">
          <w:rPr>
            <w:b/>
            <w:bCs/>
            <w:color w:val="212121"/>
            <w:lang w:val="en-US"/>
          </w:rPr>
          <w:delText>.</w:delText>
        </w:r>
        <w:r w:rsidRPr="00DC2C84" w:rsidDel="00DC2C84">
          <w:rPr>
            <w:color w:val="212121"/>
            <w:lang w:val="en-US"/>
          </w:rPr>
          <w:delText xml:space="preserve">HDDM(data, bias 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 xml:space="preserve"> </w:delText>
        </w:r>
        <w:r w:rsidRPr="00DC2C84" w:rsidDel="00DC2C84">
          <w:rPr>
            <w:b/>
            <w:bCs/>
            <w:color w:val="212121"/>
            <w:lang w:val="en-US"/>
          </w:rPr>
          <w:delText>True</w:delText>
        </w:r>
        <w:r w:rsidRPr="00DC2C84" w:rsidDel="00DC2C84">
          <w:rPr>
            <w:color w:val="212121"/>
            <w:lang w:val="en-US"/>
          </w:rPr>
          <w:delText>, p_outlier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>0.05, depends_on</w:delText>
        </w:r>
        <w:r w:rsidRPr="00DC2C84" w:rsidDel="00DC2C84">
          <w:rPr>
            <w:b/>
            <w:bCs/>
            <w:color w:val="212121"/>
            <w:lang w:val="en-US"/>
          </w:rPr>
          <w:delText>=</w:delText>
        </w:r>
        <w:r w:rsidRPr="00DC2C84" w:rsidDel="00DC2C84">
          <w:rPr>
            <w:color w:val="212121"/>
            <w:lang w:val="en-US"/>
          </w:rPr>
          <w:delText xml:space="preserve">{'z': 'level'})    </w:delText>
        </w:r>
      </w:del>
    </w:p>
    <w:p w14:paraId="12B95CA4" w14:textId="3A514A80" w:rsidR="00802632" w:rsidRPr="00DC2C84" w:rsidDel="00DC2C84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64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65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model_level_bias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find_starting_values()</w:delText>
        </w:r>
      </w:del>
    </w:p>
    <w:p w14:paraId="77CB230A" w14:textId="30E4B2A7" w:rsidR="005412B9" w:rsidRPr="00DC2C84" w:rsidDel="00DC2C84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66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67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model_level_bias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sample(100000, burn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500, thin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5) </w:delText>
        </w:r>
      </w:del>
    </w:p>
    <w:p w14:paraId="75E49218" w14:textId="5CC59C67" w:rsidR="005412B9" w:rsidRPr="005412B9" w:rsidRDefault="005412B9" w:rsidP="005412B9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690933DA" w14:textId="211721FE" w:rsidR="005412B9" w:rsidRP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every timing x emotion condition</w:t>
      </w:r>
    </w:p>
    <w:p w14:paraId="6AFB20AC" w14:textId="33D5166A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 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hddm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HDDM(data, p_outlier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0.05,depends_on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{'v': 'conditions'})  </w:t>
      </w:r>
    </w:p>
    <w:p w14:paraId="3F2156A7" w14:textId="77777777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find_starting_values() </w:t>
      </w:r>
    </w:p>
    <w:p w14:paraId="7D061B5B" w14:textId="4A083D0B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    m</w:t>
      </w:r>
      <w:r w:rsidRPr="00DC2C8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.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sample(</w:t>
      </w:r>
      <w:r w:rsidR="00DC2C84" w:rsidRPr="00D379BD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2000, burn</w:t>
      </w:r>
      <w:r w:rsidR="00DC2C84" w:rsidRPr="00D379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de-DE"/>
        </w:rPr>
        <w:t>=</w:t>
      </w:r>
      <w:r w:rsidR="00DC2C84" w:rsidRPr="00D379BD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>20</w:t>
      </w:r>
      <w:r w:rsidRPr="00DC2C84"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  <w:t xml:space="preserve">)  </w:t>
      </w:r>
    </w:p>
    <w:p w14:paraId="5824F0EC" w14:textId="77777777" w:rsidR="005412B9" w:rsidRPr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</w:p>
    <w:p w14:paraId="40B148ED" w14:textId="4E025874" w:rsidR="005412B9" w:rsidDel="00DC2C84" w:rsidRDefault="005412B9" w:rsidP="005412B9">
      <w:pPr>
        <w:pStyle w:val="Listenabsatz"/>
        <w:numPr>
          <w:ilvl w:val="0"/>
          <w:numId w:val="2"/>
        </w:numPr>
        <w:spacing w:after="0" w:line="240" w:lineRule="auto"/>
        <w:rPr>
          <w:del w:id="68" w:author="Julia Schräder" w:date="2022-11-21T11:19:00Z"/>
          <w:rFonts w:asciiTheme="majorHAnsi" w:eastAsiaTheme="majorEastAsia" w:hAnsiTheme="majorHAnsi" w:cstheme="majorBidi"/>
          <w:i/>
          <w:iCs/>
          <w:sz w:val="26"/>
          <w:lang w:val="en-US"/>
        </w:rPr>
      </w:pPr>
      <w:del w:id="69" w:author="Julia Schräder" w:date="2022-11-21T11:19:00Z">
        <w:r w:rsidRPr="00907552" w:rsidDel="00DC2C84">
          <w:rPr>
            <w:rFonts w:asciiTheme="majorHAnsi" w:eastAsiaTheme="majorEastAsia" w:hAnsiTheme="majorHAnsi" w:cstheme="majorBidi"/>
            <w:i/>
            <w:iCs/>
            <w:sz w:val="26"/>
            <w:lang w:val="en-US"/>
          </w:rPr>
          <w:delText>Bias for every timing x emotion condition</w:delText>
        </w:r>
      </w:del>
    </w:p>
    <w:p w14:paraId="65D96FC7" w14:textId="2998342E" w:rsidR="005412B9" w:rsidRPr="00DC2C84" w:rsidDel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del w:id="70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71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m_bias 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hddm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HDDM(data, 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True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, p_outlier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0.05,depends_on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{'z': 'conditions'})   </w:delText>
        </w:r>
      </w:del>
    </w:p>
    <w:p w14:paraId="61A21156" w14:textId="5C64042B" w:rsidR="005412B9" w:rsidRPr="00DC2C84" w:rsidDel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72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73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find_starting_values()</w:delText>
        </w:r>
      </w:del>
    </w:p>
    <w:p w14:paraId="21800D99" w14:textId="796411A0" w:rsidR="005412B9" w:rsidRPr="00DC2C84" w:rsidDel="00DC2C84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del w:id="74" w:author="Julia Schräder" w:date="2022-11-21T11:19:00Z"/>
          <w:rFonts w:ascii="Courier New" w:eastAsia="Times New Roman" w:hAnsi="Courier New" w:cs="Courier New"/>
          <w:color w:val="212121"/>
          <w:sz w:val="20"/>
          <w:szCs w:val="20"/>
          <w:lang w:val="en-US" w:eastAsia="de-DE"/>
        </w:rPr>
      </w:pPr>
      <w:del w:id="75" w:author="Julia Schräder" w:date="2022-11-21T11:19:00Z"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 xml:space="preserve">    m_bias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.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sample(100000, burn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500, thin</w:delText>
        </w:r>
        <w:r w:rsidRPr="00DC2C84" w:rsidDel="00DC2C84">
          <w:rPr>
            <w:rFonts w:ascii="Courier New" w:eastAsia="Times New Roman" w:hAnsi="Courier New" w:cs="Courier New"/>
            <w:b/>
            <w:bCs/>
            <w:color w:val="212121"/>
            <w:sz w:val="20"/>
            <w:szCs w:val="20"/>
            <w:lang w:val="en-US" w:eastAsia="de-DE"/>
          </w:rPr>
          <w:delText>=</w:delText>
        </w:r>
        <w:r w:rsidRPr="00DC2C84" w:rsidDel="00DC2C84">
          <w:rPr>
            <w:rFonts w:ascii="Courier New" w:eastAsia="Times New Roman" w:hAnsi="Courier New" w:cs="Courier New"/>
            <w:color w:val="212121"/>
            <w:sz w:val="20"/>
            <w:szCs w:val="20"/>
            <w:lang w:val="en-US" w:eastAsia="de-DE"/>
          </w:rPr>
          <w:delText>5)</w:delText>
        </w:r>
      </w:del>
    </w:p>
    <w:p w14:paraId="24D6F749" w14:textId="77777777" w:rsidR="005412B9" w:rsidRDefault="005412B9" w:rsidP="005412B9">
      <w:pPr>
        <w:pStyle w:val="Listenabsatz"/>
        <w:spacing w:after="0" w:line="240" w:lineRule="auto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033297E2" w14:textId="48438E90" w:rsidR="00D06BC6" w:rsidRDefault="00D06BC6" w:rsidP="007B39EE">
      <w:pPr>
        <w:jc w:val="both"/>
        <w:rPr>
          <w:lang w:val="en-US"/>
        </w:rPr>
      </w:pPr>
    </w:p>
    <w:p w14:paraId="564C693D" w14:textId="77777777" w:rsidR="00802632" w:rsidRDefault="00802632" w:rsidP="00802632">
      <w:pPr>
        <w:jc w:val="both"/>
        <w:rPr>
          <w:lang w:val="en-US"/>
        </w:rPr>
      </w:pPr>
      <w:r>
        <w:rPr>
          <w:lang w:val="en-US"/>
        </w:rPr>
        <w:t xml:space="preserve">Specific model parameters can be found on </w:t>
      </w:r>
      <w:hyperlink r:id="rId8" w:history="1">
        <w:r w:rsidRPr="00DC2C84">
          <w:rPr>
            <w:rStyle w:val="Hyperlink"/>
            <w:lang w:val="en-US"/>
          </w:rPr>
          <w:t>UnconsciousTiming/hddm_model_estimation.ipynb at main · JuliaSchraeder/UnconsciousTiming (github.com)</w:t>
        </w:r>
      </w:hyperlink>
    </w:p>
    <w:p w14:paraId="35908569" w14:textId="381B44B3" w:rsidR="00435C8A" w:rsidRDefault="00435C8A" w:rsidP="007B39EE">
      <w:pPr>
        <w:jc w:val="both"/>
        <w:rPr>
          <w:lang w:val="en-US"/>
        </w:rPr>
      </w:pPr>
    </w:p>
    <w:p w14:paraId="6AB9FC16" w14:textId="4F811086" w:rsidR="00435C8A" w:rsidRDefault="00435C8A" w:rsidP="00435C8A">
      <w:pPr>
        <w:rPr>
          <w:lang w:val="en-US"/>
        </w:rPr>
      </w:pPr>
    </w:p>
    <w:sectPr w:rsidR="00435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60B17"/>
    <w:multiLevelType w:val="hybridMultilevel"/>
    <w:tmpl w:val="48D0C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2402"/>
    <w:multiLevelType w:val="hybridMultilevel"/>
    <w:tmpl w:val="48D0C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a Schräder">
    <w15:presenceInfo w15:providerId="None" w15:userId="Julia Schrä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D2"/>
    <w:rsid w:val="0001446F"/>
    <w:rsid w:val="000460D8"/>
    <w:rsid w:val="000F401F"/>
    <w:rsid w:val="001149BB"/>
    <w:rsid w:val="00135F4E"/>
    <w:rsid w:val="00157C74"/>
    <w:rsid w:val="001C65C3"/>
    <w:rsid w:val="002309D1"/>
    <w:rsid w:val="00243C4A"/>
    <w:rsid w:val="00244B72"/>
    <w:rsid w:val="002464D2"/>
    <w:rsid w:val="0026472E"/>
    <w:rsid w:val="00297856"/>
    <w:rsid w:val="002D3B57"/>
    <w:rsid w:val="002E41E6"/>
    <w:rsid w:val="003400F7"/>
    <w:rsid w:val="0037405C"/>
    <w:rsid w:val="00377411"/>
    <w:rsid w:val="00396BB8"/>
    <w:rsid w:val="003A11D1"/>
    <w:rsid w:val="004253CB"/>
    <w:rsid w:val="00435C8A"/>
    <w:rsid w:val="004B051F"/>
    <w:rsid w:val="004B0E38"/>
    <w:rsid w:val="004B5FA0"/>
    <w:rsid w:val="004C7D43"/>
    <w:rsid w:val="004E1D46"/>
    <w:rsid w:val="00537752"/>
    <w:rsid w:val="005412B9"/>
    <w:rsid w:val="005558DA"/>
    <w:rsid w:val="00577529"/>
    <w:rsid w:val="005800CC"/>
    <w:rsid w:val="00651044"/>
    <w:rsid w:val="00712101"/>
    <w:rsid w:val="007211A3"/>
    <w:rsid w:val="00732F86"/>
    <w:rsid w:val="0077159F"/>
    <w:rsid w:val="007B39EE"/>
    <w:rsid w:val="007C77DD"/>
    <w:rsid w:val="007E2AE1"/>
    <w:rsid w:val="00802632"/>
    <w:rsid w:val="00806FB1"/>
    <w:rsid w:val="00862495"/>
    <w:rsid w:val="00875C01"/>
    <w:rsid w:val="00907552"/>
    <w:rsid w:val="00931377"/>
    <w:rsid w:val="009435D3"/>
    <w:rsid w:val="00994B09"/>
    <w:rsid w:val="00A24C96"/>
    <w:rsid w:val="00A3084D"/>
    <w:rsid w:val="00A57B9A"/>
    <w:rsid w:val="00A80351"/>
    <w:rsid w:val="00B24313"/>
    <w:rsid w:val="00B81B1A"/>
    <w:rsid w:val="00BD55C6"/>
    <w:rsid w:val="00C16698"/>
    <w:rsid w:val="00C90230"/>
    <w:rsid w:val="00CB1EAF"/>
    <w:rsid w:val="00CB418E"/>
    <w:rsid w:val="00CC31BF"/>
    <w:rsid w:val="00CE2AA1"/>
    <w:rsid w:val="00D06BC6"/>
    <w:rsid w:val="00D274A6"/>
    <w:rsid w:val="00D379BD"/>
    <w:rsid w:val="00DC2C84"/>
    <w:rsid w:val="00E63276"/>
    <w:rsid w:val="00E82EFE"/>
    <w:rsid w:val="00F50FC5"/>
    <w:rsid w:val="00FC0347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2378"/>
  <w15:chartTrackingRefBased/>
  <w15:docId w15:val="{A9CD2680-B50A-4F0D-8EDF-7718CE9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64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464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464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464D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4D2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80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5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6FB1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CE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7552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07552"/>
    <w:rPr>
      <w:color w:val="0000FF"/>
      <w:u w:val="single"/>
    </w:rPr>
  </w:style>
  <w:style w:type="character" w:customStyle="1" w:styleId="n">
    <w:name w:val="n"/>
    <w:basedOn w:val="Absatz-Standardschriftart"/>
    <w:rsid w:val="005412B9"/>
  </w:style>
  <w:style w:type="character" w:customStyle="1" w:styleId="o">
    <w:name w:val="o"/>
    <w:basedOn w:val="Absatz-Standardschriftart"/>
    <w:rsid w:val="005412B9"/>
  </w:style>
  <w:style w:type="character" w:customStyle="1" w:styleId="p">
    <w:name w:val="p"/>
    <w:basedOn w:val="Absatz-Standardschriftart"/>
    <w:rsid w:val="005412B9"/>
  </w:style>
  <w:style w:type="character" w:customStyle="1" w:styleId="mf">
    <w:name w:val="mf"/>
    <w:basedOn w:val="Absatz-Standardschriftart"/>
    <w:rsid w:val="005412B9"/>
  </w:style>
  <w:style w:type="character" w:customStyle="1" w:styleId="s1">
    <w:name w:val="s1"/>
    <w:basedOn w:val="Absatz-Standardschriftart"/>
    <w:rsid w:val="005412B9"/>
  </w:style>
  <w:style w:type="character" w:customStyle="1" w:styleId="c1">
    <w:name w:val="c1"/>
    <w:basedOn w:val="Absatz-Standardschriftart"/>
    <w:rsid w:val="005412B9"/>
  </w:style>
  <w:style w:type="character" w:customStyle="1" w:styleId="mi">
    <w:name w:val="mi"/>
    <w:basedOn w:val="Absatz-Standardschriftart"/>
    <w:rsid w:val="005412B9"/>
  </w:style>
  <w:style w:type="character" w:customStyle="1" w:styleId="kc">
    <w:name w:val="kc"/>
    <w:basedOn w:val="Absatz-Standardschriftart"/>
    <w:rsid w:val="005412B9"/>
  </w:style>
  <w:style w:type="table" w:styleId="TabellemithellemGitternetz">
    <w:name w:val="Grid Table Light"/>
    <w:basedOn w:val="NormaleTabelle"/>
    <w:uiPriority w:val="40"/>
    <w:rsid w:val="00FD20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Schraeder/UnconsciousTiming/blob/main/hddm/hddm_model_estimation.ipyn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4254B099B54C44AB6700C55EB9A552" ma:contentTypeVersion="13" ma:contentTypeDescription="Ein neues Dokument erstellen." ma:contentTypeScope="" ma:versionID="46aad7a9ac1eeb01c93807f577ab6534">
  <xsd:schema xmlns:xsd="http://www.w3.org/2001/XMLSchema" xmlns:xs="http://www.w3.org/2001/XMLSchema" xmlns:p="http://schemas.microsoft.com/office/2006/metadata/properties" xmlns:ns3="5da0ba40-7af2-4e61-848e-dd5b5027cc3a" xmlns:ns4="1becbb86-4125-4595-9b30-b38d9ce8f19a" targetNamespace="http://schemas.microsoft.com/office/2006/metadata/properties" ma:root="true" ma:fieldsID="df83dd55f310f00e444b6b023348b52b" ns3:_="" ns4:_="">
    <xsd:import namespace="5da0ba40-7af2-4e61-848e-dd5b5027cc3a"/>
    <xsd:import namespace="1becbb86-4125-4595-9b30-b38d9ce8f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0ba40-7af2-4e61-848e-dd5b5027c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cbb86-4125-4595-9b30-b38d9ce8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D45F4-DDC8-4C96-BF13-419E1F47F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275B50-4F7B-40C9-8BFA-D58E626B3611}">
  <ds:schemaRefs>
    <ds:schemaRef ds:uri="5da0ba40-7af2-4e61-848e-dd5b5027cc3a"/>
    <ds:schemaRef ds:uri="http://schemas.microsoft.com/office/infopath/2007/PartnerControls"/>
    <ds:schemaRef ds:uri="http://purl.org/dc/terms/"/>
    <ds:schemaRef ds:uri="http://schemas.microsoft.com/office/2006/documentManagement/types"/>
    <ds:schemaRef ds:uri="1becbb86-4125-4595-9b30-b38d9ce8f19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722C2D-4A51-4EB7-A940-149698834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0ba40-7af2-4e61-848e-dd5b5027cc3a"/>
    <ds:schemaRef ds:uri="1becbb86-4125-4595-9b30-b38d9ce8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 RWTH Aachen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Schräder, Julia</dc:creator>
  <cp:keywords/>
  <dc:description/>
  <cp:lastModifiedBy>Julia Schräder</cp:lastModifiedBy>
  <cp:revision>13</cp:revision>
  <dcterms:created xsi:type="dcterms:W3CDTF">2022-03-25T14:56:00Z</dcterms:created>
  <dcterms:modified xsi:type="dcterms:W3CDTF">2022-11-21T13:35:00Z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0x010100784254B099B54C44AB6700C55EB9A552</vt:lpwstr>
  </property>
</Properties>
</file>